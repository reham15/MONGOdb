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920"/>
        <w:jc w:val="center"/>
        <w:rPr/>
      </w:pPr>
      <w:r>
        <w:rPr>
          <w:rFonts w:eastAsia="Calibri" w:cs="Calibri"/>
          <w:sz w:val="80"/>
          <w:szCs w:val="80"/>
          <w:lang w:val="en-US"/>
        </w:rPr>
        <w:t>MongoDB_Lab1</w:t>
      </w:r>
    </w:p>
    <w:p>
      <w:pPr>
        <w:pStyle w:val="Normal"/>
        <w:spacing w:lineRule="exact" w:line="240"/>
        <w:jc w:val="both"/>
        <w:rPr/>
      </w:pPr>
      <w:r>
        <w:rPr/>
        <w:br/>
        <w:br/>
      </w:r>
    </w:p>
    <w:p>
      <w:pPr>
        <w:pStyle w:val="Normal"/>
        <w:spacing w:lineRule="exact" w:line="240"/>
        <w:jc w:val="both"/>
        <w:rPr/>
      </w:pPr>
      <w:r>
        <w:rPr/>
        <w:br/>
      </w:r>
      <w:r>
        <w:rPr>
          <w:rFonts w:eastAsia="Calibri" w:cs="Calibri"/>
          <w:sz w:val="20"/>
          <w:szCs w:val="20"/>
          <w:lang w:val="en-US"/>
        </w:rPr>
        <w:t>1 – open mongo shell and view the help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>mongo</w:t>
      </w:r>
    </w:p>
    <w:p>
      <w:pPr>
        <w:pStyle w:val="Normal"/>
        <w:spacing w:lineRule="exact" w:line="240"/>
        <w:jc w:val="both"/>
        <w:rPr/>
      </w:pPr>
      <w:r>
        <w:rPr>
          <w:rFonts w:eastAsia="Calibri" w:cs="Calibri"/>
          <w:color w:val="55308D"/>
          <w:sz w:val="20"/>
          <w:szCs w:val="20"/>
          <w:lang w:val="en-US"/>
        </w:rPr>
        <w:t>help;</w:t>
      </w:r>
      <w:r>
        <w:rPr/>
        <w:br/>
      </w:r>
      <w:r>
        <w:rPr>
          <w:rFonts w:eastAsia="Calibri" w:cs="Calibri"/>
          <w:sz w:val="20"/>
          <w:szCs w:val="20"/>
          <w:lang w:val="en-US"/>
        </w:rPr>
        <w:t xml:space="preserve">     </w:t>
      </w:r>
    </w:p>
    <w:p>
      <w:pPr>
        <w:pStyle w:val="Normal"/>
        <w:spacing w:lineRule="exact" w:line="240"/>
        <w:jc w:val="both"/>
        <w:rPr/>
      </w:pPr>
      <w:r>
        <w:rPr>
          <w:rFonts w:eastAsia="Calibri" w:cs="Calibri"/>
          <w:sz w:val="20"/>
          <w:szCs w:val="20"/>
          <w:lang w:val="en-US"/>
        </w:rPr>
        <w:t>2 – identify your current working database and show list of available databases</w:t>
      </w:r>
    </w:p>
    <w:p>
      <w:pPr>
        <w:pStyle w:val="Normal"/>
        <w:spacing w:lineRule="exact" w:line="240"/>
        <w:jc w:val="both"/>
        <w:rPr/>
      </w:pPr>
      <w:r>
        <w:rPr>
          <w:rFonts w:eastAsia="Calibri" w:cs="Calibri"/>
          <w:sz w:val="20"/>
          <w:szCs w:val="20"/>
          <w:lang w:val="en-US"/>
        </w:rPr>
        <w:t xml:space="preserve"> </w:t>
      </w:r>
      <w:r>
        <w:rPr>
          <w:rFonts w:eastAsia="Calibri" w:cs="Calibri"/>
          <w:color w:val="55308D"/>
          <w:sz w:val="20"/>
          <w:szCs w:val="20"/>
          <w:lang w:val="en-US"/>
        </w:rPr>
        <w:t xml:space="preserve"> </w:t>
      </w:r>
      <w:r>
        <w:rPr>
          <w:rFonts w:eastAsia="Calibri" w:cs="Calibri"/>
          <w:color w:val="55308D"/>
          <w:sz w:val="20"/>
          <w:szCs w:val="20"/>
          <w:lang w:val="en-US"/>
        </w:rPr>
        <w:t>&gt; show dbs;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 xml:space="preserve">   </w:t>
      </w:r>
      <w:r>
        <w:rPr>
          <w:rFonts w:eastAsia="Calibri" w:cs="Calibri"/>
          <w:color w:val="55308D"/>
          <w:sz w:val="20"/>
          <w:szCs w:val="20"/>
          <w:lang w:val="en-US"/>
        </w:rPr>
        <w:t>&gt; db;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 xml:space="preserve">     </w:t>
      </w:r>
      <w:r>
        <w:rPr>
          <w:rFonts w:eastAsia="Calibri" w:cs="Calibri"/>
          <w:color w:val="55308D"/>
          <w:sz w:val="20"/>
          <w:szCs w:val="20"/>
          <w:lang w:val="en-US"/>
        </w:rPr>
        <w:t>test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</w:r>
    </w:p>
    <w:p>
      <w:pPr>
        <w:pStyle w:val="Normal"/>
        <w:spacing w:lineRule="exact" w:line="240"/>
        <w:jc w:val="both"/>
        <w:rPr/>
      </w:pPr>
      <w:r>
        <w:rPr>
          <w:rFonts w:eastAsia="Calibri" w:cs="Calibri"/>
          <w:sz w:val="20"/>
          <w:szCs w:val="20"/>
          <w:lang w:val="en-US"/>
        </w:rPr>
        <w:t>3 – create a new database called Iti and create a collection named “students”. Insert whatever data you want about yourself (include name and age in your details).</w:t>
      </w:r>
    </w:p>
    <w:p>
      <w:pPr>
        <w:pStyle w:val="Normal"/>
        <w:rPr/>
      </w:pPr>
      <w:r>
        <w:rPr>
          <w:color w:val="2A6099"/>
        </w:rPr>
        <w:t>&gt; use iti;</w:t>
      </w:r>
      <w:r>
        <w:rPr/>
        <w:t xml:space="preserve"> </w:t>
      </w:r>
    </w:p>
    <w:p>
      <w:pPr>
        <w:pStyle w:val="Normal"/>
        <w:rPr/>
      </w:pPr>
      <w:r>
        <w:rPr>
          <w:color w:val="55308D"/>
        </w:rPr>
        <w:t xml:space="preserve">  </w:t>
      </w:r>
      <w:r>
        <w:rPr>
          <w:color w:val="55308D"/>
        </w:rPr>
        <w:t xml:space="preserve">&gt; db.students.insert({name:"reham",age:24});  </w:t>
      </w:r>
      <w:r>
        <w:rPr/>
        <w:t xml:space="preserve"> 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4– show a list of available databases. What did you notice?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>&gt; show dbs;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>admin   0.000GB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>config  0.000GB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>iti     0.000GB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>local   0.000GB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</w:r>
    </w:p>
    <w:p>
      <w:pPr>
        <w:pStyle w:val="Normal"/>
        <w:spacing w:lineRule="exact" w:line="240"/>
        <w:jc w:val="both"/>
        <w:rPr/>
      </w:pPr>
      <w:r>
        <w:rPr>
          <w:rFonts w:eastAsia="Calibri" w:cs="Calibri"/>
          <w:sz w:val="20"/>
          <w:szCs w:val="20"/>
          <w:lang w:val="en-US"/>
        </w:rPr>
        <w:t xml:space="preserve">5 – Insert un-structured or semi-structured data for 10 of your friends (include name and age in your details. The documents should have different types of data i.e., arrays, strings, documents, integers).  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>&gt; var students=[{"name":"rana","age":23},{"name":"nor","age":25},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>...  {"name":"mariam","age":22},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>... {"name":"dina","age":23},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>... {"name":"rowan","age":23},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>... {"name":"zahia","age":22},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>... {"name":"aya","age":25}]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>&gt;  ;</w:t>
      </w:r>
    </w:p>
    <w:p>
      <w:pPr>
        <w:pStyle w:val="Normal"/>
        <w:spacing w:lineRule="exact" w:line="240"/>
        <w:jc w:val="both"/>
        <w:rPr/>
      </w:pPr>
      <w:r>
        <w:rPr>
          <w:rFonts w:eastAsia="Calibri" w:cs="Calibri"/>
          <w:color w:val="55308D"/>
          <w:sz w:val="20"/>
          <w:szCs w:val="20"/>
          <w:lang w:val="en-US"/>
        </w:rPr>
        <w:t>&gt; db.</w:t>
      </w:r>
      <w:r>
        <w:rPr>
          <w:rFonts w:eastAsia="Calibri" w:cs="Calibri"/>
          <w:color w:val="55308D"/>
          <w:sz w:val="20"/>
          <w:szCs w:val="20"/>
          <w:lang w:val="en-US"/>
        </w:rPr>
        <w:t>student</w:t>
      </w:r>
      <w:r>
        <w:rPr>
          <w:rFonts w:eastAsia="Calibri" w:cs="Calibri"/>
          <w:color w:val="55308D"/>
          <w:sz w:val="20"/>
          <w:szCs w:val="20"/>
          <w:lang w:val="en-US"/>
        </w:rPr>
        <w:t>s</w:t>
      </w:r>
      <w:r>
        <w:rPr>
          <w:rFonts w:eastAsia="Calibri" w:cs="Calibri"/>
          <w:color w:val="55308D"/>
          <w:sz w:val="20"/>
          <w:szCs w:val="20"/>
          <w:lang w:val="en-US"/>
        </w:rPr>
        <w:t>.</w:t>
      </w:r>
      <w:r>
        <w:rPr>
          <w:rFonts w:eastAsia="Calibri" w:cs="Calibri"/>
          <w:color w:val="55308D"/>
          <w:sz w:val="20"/>
          <w:szCs w:val="20"/>
          <w:lang w:val="en-US"/>
        </w:rPr>
        <w:t>insert(students);</w:t>
      </w:r>
    </w:p>
    <w:p>
      <w:pPr>
        <w:pStyle w:val="Normal"/>
        <w:spacing w:lineRule="exact" w:line="240"/>
        <w:jc w:val="both"/>
        <w:rPr/>
      </w:pPr>
      <w:r>
        <w:rPr>
          <w:rFonts w:eastAsia="Calibri" w:cs="Calibri"/>
          <w:color w:val="55308D"/>
          <w:sz w:val="20"/>
          <w:szCs w:val="20"/>
          <w:lang w:val="en-US"/>
        </w:rPr>
        <w:t>&gt; db.student</w:t>
      </w:r>
      <w:r>
        <w:rPr>
          <w:rFonts w:eastAsia="Calibri" w:cs="Calibri"/>
          <w:color w:val="55308D"/>
          <w:sz w:val="20"/>
          <w:szCs w:val="20"/>
          <w:lang w:val="en-US"/>
        </w:rPr>
        <w:t>s</w:t>
      </w:r>
      <w:r>
        <w:rPr>
          <w:rFonts w:eastAsia="Calibri" w:cs="Calibri"/>
          <w:color w:val="55308D"/>
          <w:sz w:val="20"/>
          <w:szCs w:val="20"/>
          <w:lang w:val="en-US"/>
        </w:rPr>
        <w:t>.insertMany([{"name":"shaimaa","age":20},{"name":"hoda","age":21}, {"name":"maram","age":20}]);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color w:val="55308D"/>
          <w:sz w:val="20"/>
          <w:szCs w:val="20"/>
          <w:lang w:val="en-US"/>
        </w:rPr>
      </w:pPr>
      <w:r>
        <w:rPr/>
      </w:r>
    </w:p>
    <w:p>
      <w:pPr>
        <w:pStyle w:val="Normal"/>
        <w:spacing w:lineRule="exact" w:line="240"/>
        <w:jc w:val="both"/>
        <w:rPr/>
      </w:pPr>
      <w:r>
        <w:rPr>
          <w:rFonts w:eastAsia="Calibri" w:cs="Calibri"/>
          <w:sz w:val="20"/>
          <w:szCs w:val="20"/>
          <w:lang w:val="en-US"/>
        </w:rPr>
        <w:t xml:space="preserve">                             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</w:r>
    </w:p>
    <w:p>
      <w:pPr>
        <w:pStyle w:val="Normal"/>
        <w:spacing w:lineRule="exact" w:line="240"/>
        <w:jc w:val="both"/>
        <w:rPr/>
      </w:pPr>
      <w:r>
        <w:rPr>
          <w:rFonts w:eastAsia="Calibri" w:cs="Calibri"/>
          <w:sz w:val="20"/>
          <w:szCs w:val="20"/>
          <w:lang w:val="en-US"/>
        </w:rPr>
        <w:t>6 – Search for your object by name.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color w:val="55308D"/>
          <w:sz w:val="20"/>
          <w:szCs w:val="20"/>
          <w:lang w:val="en-US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>&gt; db.students.find({"name":"reham"});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color w:val="55308D"/>
          <w:sz w:val="20"/>
          <w:szCs w:val="20"/>
          <w:lang w:val="en-US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>{ "_id" : ObjectId("6239cd6202d04055de436f29"), "name" : "reham", "age" : 24 }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7– Search for yourf riend(s) byage.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>&gt; db.students.find({"age":23});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>{ "_id" : ObjectId("6239d27802d04055de436f31"), "name" : "rana", "age" : 23 }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>{ "_id" : ObjectId("6239d27802d04055de436f34"), "name" : "dina", "age" : 23 }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>{ "_id" : ObjectId("6239d27802d04055de436f35"), "name" : "rowan", "age" : 23 }</w:t>
      </w:r>
      <w:r>
        <w:rPr>
          <w:color w:val="55308D"/>
        </w:rPr>
        <w:br/>
      </w:r>
    </w:p>
    <w:p>
      <w:pPr>
        <w:pStyle w:val="Normal"/>
        <w:spacing w:lineRule="exact" w:line="240"/>
        <w:jc w:val="both"/>
        <w:rPr/>
      </w:pPr>
      <w:r>
        <w:rPr>
          <w:rFonts w:eastAsia="Calibri" w:cs="Calibri"/>
          <w:sz w:val="20"/>
          <w:szCs w:val="20"/>
          <w:lang w:val="en-US"/>
        </w:rPr>
        <w:t>8 – Search for all of your friends whose age is older than yours.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>&gt; db.students.find({"age":{$gt:24}});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color w:val="55308D"/>
        </w:rPr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>{ "_id" : ObjectId("6239d27802d04055de436f32"), "name" : "nor", "age" : 25 }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>{ "_id" : ObjectId("6239d27802d04055de436f37"), "name" : "aya", "age" : 25 }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b/>
          <w:b/>
          <w:bCs/>
          <w:sz w:val="20"/>
          <w:szCs w:val="20"/>
          <w:lang w:val="en-US"/>
        </w:rPr>
      </w:pPr>
      <w:r>
        <w:rPr>
          <w:rFonts w:eastAsia="Calibri" w:cs="Calibri"/>
          <w:b/>
          <w:bCs/>
          <w:sz w:val="20"/>
          <w:szCs w:val="20"/>
          <w:lang w:val="en-US"/>
        </w:rPr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b/>
          <w:bCs/>
          <w:sz w:val="20"/>
          <w:szCs w:val="20"/>
          <w:lang w:val="en-US"/>
        </w:rPr>
        <w:t>9</w:t>
      </w:r>
      <w:r>
        <w:rPr>
          <w:rFonts w:eastAsia="Calibri" w:cs="Calibri"/>
          <w:sz w:val="20"/>
          <w:szCs w:val="20"/>
          <w:lang w:val="en-US"/>
        </w:rPr>
        <w:t xml:space="preserve"> – delete any of your friends by id.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>&gt;db.students.deleteOne({"_id":ObjectId("6239d27802d04055de436f37")});</w:t>
      </w:r>
      <w:r>
        <w:rPr/>
        <w:br/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10 – view all documents in students' collection in a prettified format.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>&gt; db.students.find().pretty();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>{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ab/>
        <w:t>"_id" : ObjectId("6239cd6202d04055de436f29"),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ab/>
        <w:t>"name" : "reham",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ab/>
        <w:t>"age" : 24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>}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>{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ab/>
        <w:t>"_id" : ObjectId("6239d27802d04055de436f31"),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ab/>
        <w:t>"name" : "rana",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ab/>
        <w:t>"age" : 23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>}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>{ "_id" : ObjectId("6239d27802d04055de436f32"), "name" : "nor", "age" : 25 }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>{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ab/>
        <w:t>"_id" : ObjectId("6239d27802d04055de436f33"),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ab/>
        <w:t>"name" : "mariam",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ab/>
        <w:t>"age" : 22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>}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>{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ab/>
        <w:t>"_id" : ObjectId("6239d27802d04055de436f34"),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ab/>
        <w:t>"name" : "dina",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ab/>
        <w:t>"age" : 23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>}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>{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ab/>
        <w:t>"_id" : ObjectId("6239d27802d04055de436f35"),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ab/>
        <w:t>"name" : "rowan",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ab/>
        <w:t>"age" : 23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>}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>{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ab/>
        <w:t>"_id" : ObjectId("6239d27802d04055de436f36"),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ab/>
        <w:t>"name" : "zahia",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ab/>
        <w:t>"age" : 22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>}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color w:val="55308D"/>
        </w:rPr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>{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ab/>
        <w:t>"_id" : ObjectId("6239d7b03d629285d40f3114"),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ab/>
        <w:t>"name" : "shaimaa",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ab/>
        <w:t>"age" : 20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>}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>{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ab/>
        <w:t>"_id" : ObjectId("6239d7b03d629285d40f3115"),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ab/>
        <w:t>"name" : "hoda",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ab/>
        <w:t>"age" : 21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>}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>{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ab/>
        <w:t>"_id" : ObjectId("6239d7b03d629285d40f3116"),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ab/>
        <w:t>"name" : "maram",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ab/>
        <w:t>"age" : 20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>}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color w:val="55308D"/>
        </w:rPr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/>
        <w:br/>
      </w:r>
      <w:r>
        <w:rPr>
          <w:rFonts w:eastAsia="Calibri" w:cs="Calibri"/>
          <w:sz w:val="20"/>
          <w:szCs w:val="20"/>
          <w:lang w:val="en-US"/>
        </w:rPr>
        <w:t xml:space="preserve">                 </w:t>
      </w:r>
      <w:r>
        <w:rPr/>
        <w:br/>
      </w:r>
      <w:r>
        <w:rPr>
          <w:rFonts w:eastAsia="Calibri" w:cs="Calibri"/>
          <w:sz w:val="20"/>
          <w:szCs w:val="20"/>
          <w:lang w:val="en-US"/>
        </w:rPr>
        <w:t>11 – count all documents in students' collection. (</w:t>
      </w:r>
      <w:r>
        <w:rPr>
          <w:rFonts w:eastAsia="Calibri" w:cs="Calibri"/>
          <w:color w:val="FF0000"/>
          <w:sz w:val="20"/>
          <w:szCs w:val="20"/>
          <w:lang w:val="en-US"/>
        </w:rPr>
        <w:t>self-learning</w:t>
      </w:r>
      <w:r>
        <w:rPr>
          <w:rFonts w:eastAsia="Calibri" w:cs="Calibri"/>
          <w:sz w:val="20"/>
          <w:szCs w:val="20"/>
          <w:lang w:val="en-US"/>
        </w:rPr>
        <w:t>)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>&gt; db.students.count();</w:t>
      </w:r>
    </w:p>
    <w:p>
      <w:pPr>
        <w:pStyle w:val="Normal"/>
        <w:spacing w:lineRule="exact" w:line="240"/>
        <w:jc w:val="both"/>
        <w:rPr/>
      </w:pPr>
      <w:r>
        <w:rPr>
          <w:rFonts w:eastAsia="Consolas" w:cs="Consolas" w:ascii="Consolas" w:hAnsi="Consolas"/>
          <w:b/>
          <w:bCs/>
          <w:color w:val="00B050"/>
          <w:sz w:val="20"/>
          <w:szCs w:val="20"/>
          <w:lang w:val="en-US"/>
        </w:rPr>
        <w:t>---------------------------------------------------------</w:t>
      </w:r>
    </w:p>
    <w:p>
      <w:pPr>
        <w:pStyle w:val="Normal"/>
        <w:spacing w:lineRule="exact" w:line="240"/>
        <w:jc w:val="both"/>
        <w:rPr/>
      </w:pPr>
      <w:r>
        <w:rPr>
          <w:rFonts w:eastAsia="Consolas" w:cs="Consolas" w:ascii="Consolas" w:hAnsi="Consolas"/>
          <w:b/>
          <w:bCs/>
          <w:sz w:val="20"/>
          <w:szCs w:val="20"/>
          <w:lang w:val="en-US"/>
        </w:rPr>
        <w:t>part 2</w:t>
      </w:r>
    </w:p>
    <w:p>
      <w:pPr>
        <w:pStyle w:val="Normal"/>
        <w:spacing w:lineRule="exact" w:line="240"/>
        <w:jc w:val="both"/>
        <w:rPr/>
      </w:pPr>
      <w:r>
        <w:rPr>
          <w:rFonts w:eastAsia="Consolas" w:cs="Consolas" w:ascii="Consolas" w:hAnsi="Consolas"/>
          <w:b/>
          <w:bCs/>
          <w:color w:val="00B050"/>
          <w:sz w:val="20"/>
          <w:szCs w:val="20"/>
          <w:lang w:val="en-US"/>
        </w:rPr>
        <w:t xml:space="preserve"> </w:t>
      </w:r>
    </w:p>
    <w:p>
      <w:pPr>
        <w:pStyle w:val="Normal"/>
        <w:spacing w:lineRule="exact" w:line="240"/>
        <w:jc w:val="both"/>
        <w:rPr/>
      </w:pPr>
      <w:r>
        <w:rPr>
          <w:rFonts w:eastAsia="Arial" w:cs="Arial" w:ascii="Arial" w:hAnsi="Arial"/>
          <w:color w:val="222222"/>
          <w:sz w:val="20"/>
          <w:szCs w:val="20"/>
          <w:lang w:val="en-US"/>
        </w:rPr>
        <w:t>1- Create database with name ems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Calibri" w:cs="Calibri"/>
          <w:color w:val="55308D"/>
          <w:sz w:val="20"/>
          <w:szCs w:val="20"/>
          <w:lang w:val="en-US"/>
        </w:rPr>
        <w:t xml:space="preserve"> </w:t>
      </w:r>
      <w:r>
        <w:rPr>
          <w:rFonts w:eastAsia="Calibri" w:cs="Calibri"/>
          <w:color w:val="55308D"/>
          <w:sz w:val="20"/>
          <w:szCs w:val="20"/>
          <w:lang w:val="en-US"/>
        </w:rPr>
        <w:t>&gt; use ems;</w:t>
      </w:r>
    </w:p>
    <w:p>
      <w:pPr>
        <w:pStyle w:val="Normal"/>
        <w:spacing w:lineRule="exact" w:line="240"/>
        <w:jc w:val="both"/>
        <w:rPr/>
      </w:pPr>
      <w:r>
        <w:rPr>
          <w:rFonts w:eastAsia="Consolas" w:cs="Consolas" w:ascii="Consolas" w:hAnsi="Consolas"/>
          <w:sz w:val="20"/>
          <w:szCs w:val="20"/>
          <w:lang w:val="en-US"/>
        </w:rPr>
        <w:t>2-</w:t>
      </w:r>
      <w:r>
        <w:rPr>
          <w:rFonts w:eastAsia="Consolas" w:cs="Consolas" w:ascii="Consolas" w:hAnsi="Consolas"/>
          <w:color w:val="222222"/>
          <w:sz w:val="20"/>
          <w:szCs w:val="20"/>
          <w:lang w:val="en-US"/>
        </w:rPr>
        <w:t xml:space="preserve"> </w:t>
      </w:r>
      <w:r>
        <w:rPr>
          <w:rFonts w:eastAsia="Arial" w:cs="Arial" w:ascii="Arial" w:hAnsi="Arial"/>
          <w:color w:val="222222"/>
          <w:sz w:val="20"/>
          <w:szCs w:val="20"/>
          <w:lang w:val="en-US"/>
        </w:rPr>
        <w:t>Insert the following data into "faculty" collection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Arial" w:cs="Arial" w:ascii="Arial" w:hAnsi="Arial"/>
          <w:color w:val="55308D"/>
          <w:sz w:val="20"/>
          <w:szCs w:val="20"/>
          <w:lang w:val="en-US"/>
        </w:rPr>
        <w:t>&gt; db.createCollection("faculty");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Arial" w:cs="Arial" w:ascii="Arial" w:hAnsi="Arial"/>
          <w:color w:val="55308D"/>
          <w:sz w:val="20"/>
          <w:szCs w:val="20"/>
          <w:lang w:val="en-US"/>
        </w:rPr>
        <w:t>&gt; db.faculty.insertMany([{ "name":"Krish", "age":35,"gender":"M","exp":10,subjects:["DS","C","OS"],"type":"Full Time","qualification":"M.Tech" },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Arial" w:cs="Arial" w:ascii="Arial" w:hAnsi="Arial"/>
          <w:color w:val="55308D"/>
          <w:sz w:val="20"/>
          <w:szCs w:val="20"/>
          <w:lang w:val="en-US"/>
        </w:rPr>
        <w:t>...          { "name":"Manoj", "age":38,"gender":"M","exp":12,subjects:["JAVA","DBMS"],"type":"Full Time", "qualification":"Ph.D"},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Arial" w:cs="Arial" w:ascii="Arial" w:hAnsi="Arial"/>
          <w:color w:val="55308D"/>
          <w:sz w:val="20"/>
          <w:szCs w:val="20"/>
          <w:lang w:val="en-US"/>
        </w:rPr>
        <w:t>...          { "name":"Anush", "age":32,"gender":"F","exp":8,subjects:["C","CPP"],"type":"Part Time","qualification":"M.Tech" },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Arial" w:cs="Arial" w:ascii="Arial" w:hAnsi="Arial"/>
          <w:color w:val="55308D"/>
          <w:sz w:val="20"/>
          <w:szCs w:val="20"/>
          <w:lang w:val="en-US"/>
        </w:rPr>
        <w:t>...          { "name":"Suresh", "age":40,"gender":"M","exp":9,subjects:["JAVA","DBMS","NETWORKING"],"type":"Full Time", "qualification":"Ph.D"},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Arial" w:cs="Arial" w:ascii="Arial" w:hAnsi="Arial"/>
          <w:color w:val="55308D"/>
          <w:sz w:val="20"/>
          <w:szCs w:val="20"/>
          <w:lang w:val="en-US"/>
        </w:rPr>
        <w:t>...          { "name":"Rajesh", "age":35,"gender":"M","exp":7,subjects:["DS","C","OS"],"type":"Full Time","qualification":"M.Tech" },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Arial" w:cs="Arial" w:ascii="Arial" w:hAnsi="Arial"/>
          <w:color w:val="55308D"/>
          <w:sz w:val="20"/>
          <w:szCs w:val="20"/>
          <w:lang w:val="en-US"/>
        </w:rPr>
        <w:t>...          { "name":"Mani", "age":38,"gender":"F","exp":10,subjects:["JAVA","DBMS","OS"],"type":"Part Time", "qualification":"Ph.D"},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Arial" w:cs="Arial" w:ascii="Arial" w:hAnsi="Arial"/>
          <w:color w:val="55308D"/>
          <w:sz w:val="20"/>
          <w:szCs w:val="20"/>
          <w:lang w:val="en-US"/>
        </w:rPr>
        <w:t>...           { "name":"Sivani", "age":32,"gender":"F","exp":8,subjects:["C","CPP","MATHS"],"type":"Part Time","qualification":"M.Tech" },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Arial" w:cs="Arial" w:ascii="Arial" w:hAnsi="Arial"/>
          <w:color w:val="55308D"/>
          <w:sz w:val="20"/>
          <w:szCs w:val="20"/>
          <w:lang w:val="en-US"/>
        </w:rPr>
        <w:t>...           { "name":"Nagesh", "age":39,"gender":"M","exp":11,subjects:["JAVA","DBMS","NETWORKING"],"type":"Full Time", "qualification":"Ph.D"},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Arial" w:cs="Arial" w:ascii="Arial" w:hAnsi="Arial"/>
          <w:color w:val="55308D"/>
          <w:sz w:val="20"/>
          <w:szCs w:val="20"/>
          <w:lang w:val="en-US"/>
        </w:rPr>
        <w:t>...           { "name":"Nagesh", "age":35,"gender":"M","exp":9,subjects:["JAVA",".Net","NETWORKING"],"type":"Full Time", "qualification":"Ph.D"},</w:t>
      </w:r>
    </w:p>
    <w:p>
      <w:pPr>
        <w:pStyle w:val="Normal"/>
        <w:spacing w:lineRule="exact" w:line="240"/>
        <w:jc w:val="both"/>
        <w:rPr>
          <w:color w:val="55308D"/>
        </w:rPr>
      </w:pPr>
      <w:r>
        <w:rPr>
          <w:rFonts w:eastAsia="Arial" w:cs="Arial" w:ascii="Arial" w:hAnsi="Arial"/>
          <w:color w:val="55308D"/>
          <w:sz w:val="20"/>
          <w:szCs w:val="20"/>
          <w:lang w:val="en-US"/>
        </w:rPr>
        <w:t>...           { "name":"Latha", "age":40,"gender":"F","exp":13,subjects:["MATHS"],"type":"Full Time", "qualification":"Ph.D"}]);</w:t>
      </w:r>
    </w:p>
    <w:p>
      <w:pPr>
        <w:pStyle w:val="Normal"/>
        <w:spacing w:lineRule="exact" w:line="240"/>
        <w:jc w:val="both"/>
        <w:rPr>
          <w:rFonts w:ascii="Arial" w:hAnsi="Arial" w:eastAsia="Arial" w:cs="Arial"/>
          <w:color w:val="222222"/>
          <w:sz w:val="20"/>
          <w:szCs w:val="20"/>
          <w:lang w:val="en-US"/>
        </w:rPr>
      </w:pPr>
      <w:r>
        <w:rPr/>
      </w:r>
    </w:p>
    <w:p>
      <w:pPr>
        <w:pStyle w:val="Normal"/>
        <w:spacing w:lineRule="exact" w:line="240"/>
        <w:jc w:val="both"/>
        <w:rPr/>
      </w:pPr>
      <w:r>
        <w:rPr>
          <w:rFonts w:eastAsia="Arial" w:cs="Arial" w:ascii="Arial" w:hAnsi="Arial"/>
          <w:color w:val="222222"/>
          <w:sz w:val="14"/>
          <w:szCs w:val="14"/>
          <w:lang w:val="en-US"/>
        </w:rPr>
        <w:t>{ "name":"Krish", "age":35,"gender":"M","exp":10,subjects:["DS","C","OS"],"type":"Full Time","qualification":"M.Tech" },</w:t>
      </w:r>
    </w:p>
    <w:p>
      <w:pPr>
        <w:pStyle w:val="Normal"/>
        <w:ind w:left="360" w:hanging="360"/>
        <w:jc w:val="both"/>
        <w:rPr/>
      </w:pPr>
      <w:r>
        <w:rPr>
          <w:rFonts w:eastAsia="Calibri" w:cs="Calibri"/>
          <w:color w:val="222222"/>
          <w:sz w:val="14"/>
          <w:szCs w:val="14"/>
          <w:lang w:val="en-US"/>
        </w:rPr>
        <w:t xml:space="preserve">         </w:t>
      </w:r>
      <w:r>
        <w:rPr>
          <w:rFonts w:eastAsia="Arial" w:cs="Arial" w:ascii="Arial" w:hAnsi="Arial"/>
          <w:color w:val="222222"/>
          <w:sz w:val="14"/>
          <w:szCs w:val="14"/>
          <w:lang w:val="en-US"/>
        </w:rPr>
        <w:t>{ "name":"Manoj", "age":38,"gender":"M","exp":12,subjects:["JAVA","DBMS"],"type":"Full Time", "qualification":"Ph.D"},</w:t>
      </w:r>
    </w:p>
    <w:p>
      <w:pPr>
        <w:pStyle w:val="Normal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14"/>
          <w:szCs w:val="14"/>
          <w:lang w:val="en-US"/>
        </w:rPr>
        <w:t xml:space="preserve">         </w:t>
      </w:r>
      <w:r>
        <w:rPr>
          <w:rFonts w:eastAsia="Arial" w:cs="Arial" w:ascii="Arial" w:hAnsi="Arial"/>
          <w:color w:val="222222"/>
          <w:sz w:val="14"/>
          <w:szCs w:val="14"/>
          <w:lang w:val="en-US"/>
        </w:rPr>
        <w:t>{ "name":"Anush", "age":32,"gender":"F","exp":8,subjects:["C","CPP"],"type":"Part Time","qualification":"M.Tech" },</w:t>
      </w:r>
    </w:p>
    <w:p>
      <w:pPr>
        <w:pStyle w:val="Normal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14"/>
          <w:szCs w:val="14"/>
          <w:lang w:val="en-US"/>
        </w:rPr>
        <w:t xml:space="preserve">         </w:t>
      </w:r>
      <w:r>
        <w:rPr>
          <w:rFonts w:eastAsia="Arial" w:cs="Arial" w:ascii="Arial" w:hAnsi="Arial"/>
          <w:color w:val="222222"/>
          <w:sz w:val="14"/>
          <w:szCs w:val="14"/>
          <w:lang w:val="en-US"/>
        </w:rPr>
        <w:t>{ "name":"Suresh", "age":40,"gender":"M","exp":9,subjects:["JAVA","DBMS","NETWORKING"],"type":"Full Time", "qualification":"Ph.D"},</w:t>
      </w:r>
    </w:p>
    <w:p>
      <w:pPr>
        <w:pStyle w:val="Normal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14"/>
          <w:szCs w:val="14"/>
          <w:lang w:val="en-US"/>
        </w:rPr>
        <w:t xml:space="preserve">         </w:t>
      </w:r>
      <w:r>
        <w:rPr>
          <w:rFonts w:eastAsia="Arial" w:cs="Arial" w:ascii="Arial" w:hAnsi="Arial"/>
          <w:color w:val="222222"/>
          <w:sz w:val="14"/>
          <w:szCs w:val="14"/>
          <w:lang w:val="en-US"/>
        </w:rPr>
        <w:t>{ "name":"Rajesh", "age":35,"gender":"M","exp":7,subjects:["DS","C","OS"],"type":"Full Time","qualification":"M.Tech" },</w:t>
      </w:r>
    </w:p>
    <w:p>
      <w:pPr>
        <w:pStyle w:val="Normal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14"/>
          <w:szCs w:val="14"/>
          <w:lang w:val="en-US"/>
        </w:rPr>
        <w:t xml:space="preserve">         </w:t>
      </w:r>
      <w:r>
        <w:rPr>
          <w:rFonts w:eastAsia="Arial" w:cs="Arial" w:ascii="Arial" w:hAnsi="Arial"/>
          <w:color w:val="222222"/>
          <w:sz w:val="14"/>
          <w:szCs w:val="14"/>
          <w:lang w:val="en-US"/>
        </w:rPr>
        <w:t>{ "name":"Mani", "age":38,"gender":"F","exp":10,subjects:["JAVA","DBMS","OS"],"type":"Part Time", "qualification":"Ph.D"},</w:t>
      </w:r>
    </w:p>
    <w:p>
      <w:pPr>
        <w:pStyle w:val="Normal"/>
        <w:ind w:left="360" w:hanging="360"/>
        <w:jc w:val="both"/>
        <w:rPr/>
      </w:pPr>
      <w:r>
        <w:rPr>
          <w:rFonts w:eastAsia="Calibri" w:cs="Calibri"/>
          <w:color w:val="222222"/>
          <w:sz w:val="14"/>
          <w:szCs w:val="14"/>
          <w:lang w:val="en-US"/>
        </w:rPr>
        <w:t xml:space="preserve">          </w:t>
      </w:r>
      <w:r>
        <w:rPr>
          <w:rFonts w:eastAsia="Arial" w:cs="Arial" w:ascii="Arial" w:hAnsi="Arial"/>
          <w:color w:val="222222"/>
          <w:sz w:val="14"/>
          <w:szCs w:val="14"/>
          <w:lang w:val="en-US"/>
        </w:rPr>
        <w:t>{ "name":"Sivani", "age":32,"gender":"F","exp":8,subjects:["C","CPP","MATHS"],"type":"Part Time","qualification":"M.Tech" },</w:t>
      </w:r>
    </w:p>
    <w:p>
      <w:pPr>
        <w:pStyle w:val="Normal"/>
        <w:ind w:left="360" w:hanging="360"/>
        <w:jc w:val="both"/>
        <w:rPr/>
      </w:pPr>
      <w:r>
        <w:rPr>
          <w:rFonts w:eastAsia="Calibri" w:cs="Calibri"/>
          <w:color w:val="222222"/>
          <w:sz w:val="14"/>
          <w:szCs w:val="14"/>
          <w:lang w:val="en-US"/>
        </w:rPr>
        <w:t xml:space="preserve">          </w:t>
      </w:r>
      <w:r>
        <w:rPr>
          <w:rFonts w:eastAsia="Arial" w:cs="Arial" w:ascii="Arial" w:hAnsi="Arial"/>
          <w:color w:val="222222"/>
          <w:sz w:val="14"/>
          <w:szCs w:val="14"/>
          <w:lang w:val="en-US"/>
        </w:rPr>
        <w:t>{ "name":"Nagesh", "age":39,"gender":"M","exp":11,subjects:["JAVA","DBMS","NETWORKING"],"type":"Full Time", "qualification":"Ph.D"},</w:t>
      </w:r>
    </w:p>
    <w:p>
      <w:pPr>
        <w:pStyle w:val="Normal"/>
        <w:ind w:left="360" w:hanging="360"/>
        <w:jc w:val="both"/>
        <w:rPr/>
      </w:pPr>
      <w:r>
        <w:rPr>
          <w:rFonts w:eastAsia="Calibri" w:cs="Calibri"/>
          <w:color w:val="222222"/>
          <w:sz w:val="14"/>
          <w:szCs w:val="14"/>
          <w:lang w:val="en-US"/>
        </w:rPr>
        <w:t xml:space="preserve">          </w:t>
      </w:r>
      <w:r>
        <w:rPr>
          <w:rFonts w:eastAsia="Arial" w:cs="Arial" w:ascii="Arial" w:hAnsi="Arial"/>
          <w:color w:val="222222"/>
          <w:sz w:val="14"/>
          <w:szCs w:val="14"/>
          <w:lang w:val="en-US"/>
        </w:rPr>
        <w:t>{ "name":"Nagesh", "age":35,"gender":"M","exp":9,subjects:["JAVA",".Net","NETWORKING"],"type":"Full Time", "qualification":"Ph.D"},</w:t>
      </w:r>
    </w:p>
    <w:p>
      <w:pPr>
        <w:pStyle w:val="Normal"/>
        <w:ind w:left="360" w:hanging="360"/>
        <w:jc w:val="both"/>
        <w:rPr/>
      </w:pPr>
      <w:r>
        <w:rPr>
          <w:rFonts w:eastAsia="Calibri" w:cs="Calibri"/>
          <w:color w:val="222222"/>
          <w:sz w:val="14"/>
          <w:szCs w:val="14"/>
          <w:lang w:val="en-US"/>
        </w:rPr>
        <w:t xml:space="preserve">          </w:t>
      </w:r>
      <w:r>
        <w:rPr>
          <w:rFonts w:eastAsia="Arial" w:cs="Arial" w:ascii="Arial" w:hAnsi="Arial"/>
          <w:color w:val="222222"/>
          <w:sz w:val="14"/>
          <w:szCs w:val="14"/>
          <w:lang w:val="en-US"/>
        </w:rPr>
        <w:t>{ "name":"Latha", "age":40,"gender":"F","exp":13,subjects:["MATHS"],"type":"Full Time", "qualification":"Ph.D"}</w:t>
      </w:r>
    </w:p>
    <w:p>
      <w:pPr>
        <w:pStyle w:val="Normal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14"/>
          <w:szCs w:val="14"/>
          <w:lang w:val="en-US"/>
        </w:rPr>
        <w:t xml:space="preserve"> </w:t>
      </w:r>
      <w:r>
        <w:rPr>
          <w:rFonts w:eastAsia="Arial" w:cs="Arial" w:ascii="Arial" w:hAnsi="Arial"/>
          <w:color w:val="222222"/>
          <w:sz w:val="28"/>
          <w:szCs w:val="28"/>
          <w:lang w:val="en-US"/>
        </w:rPr>
        <w:t xml:space="preserve"> </w:t>
      </w:r>
    </w:p>
    <w:p>
      <w:pPr>
        <w:pStyle w:val="Normal"/>
        <w:spacing w:lineRule="exact" w:line="322"/>
        <w:ind w:hanging="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1. Get the details of all the faculty.</w:t>
      </w:r>
    </w:p>
    <w:p>
      <w:pPr>
        <w:pStyle w:val="Normal"/>
        <w:spacing w:lineRule="exact" w:line="322"/>
        <w:ind w:hanging="0"/>
        <w:jc w:val="both"/>
        <w:rPr/>
      </w:pPr>
      <w:ins w:id="0" w:author="Unknown Author" w:date="2022-03-22T17:36:28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 xml:space="preserve"> </w:t>
        </w:r>
      </w:ins>
      <w:ins w:id="1" w:author="Unknown Author" w:date="2022-03-22T17:36:28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db.faculty.find();</w:t>
        </w:r>
      </w:ins>
    </w:p>
    <w:p>
      <w:pPr>
        <w:pStyle w:val="Normal"/>
        <w:spacing w:lineRule="exact" w:line="322"/>
        <w:ind w:hanging="0"/>
        <w:jc w:val="both"/>
        <w:rPr>
          <w:rFonts w:ascii="Arial" w:hAnsi="Arial" w:eastAsia="Arial" w:cs="Arial"/>
          <w:color w:val="222222"/>
          <w:sz w:val="28"/>
          <w:szCs w:val="28"/>
          <w:lang w:val="en-US"/>
        </w:rPr>
      </w:pPr>
      <w:r>
        <w:rPr/>
      </w:r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2. Get the count of all faculty members.</w:t>
      </w:r>
    </w:p>
    <w:p>
      <w:pPr>
        <w:pStyle w:val="Normal"/>
        <w:spacing w:lineRule="exact" w:line="322"/>
        <w:ind w:left="360" w:hanging="360"/>
        <w:jc w:val="both"/>
        <w:rPr>
          <w:color w:val="55308D"/>
        </w:rPr>
      </w:pPr>
      <w:r>
        <w:rPr>
          <w:rFonts w:eastAsia="Arial" w:cs="Arial" w:ascii="Arial" w:hAnsi="Arial"/>
          <w:color w:val="55308D"/>
          <w:sz w:val="28"/>
          <w:szCs w:val="28"/>
          <w:lang w:val="en-US"/>
        </w:rPr>
        <w:t>&gt; db.faculty.count();</w:t>
      </w:r>
    </w:p>
    <w:p>
      <w:pPr>
        <w:pStyle w:val="Normal"/>
        <w:spacing w:lineRule="exact" w:line="322"/>
        <w:ind w:left="360" w:hanging="360"/>
        <w:jc w:val="both"/>
        <w:rPr>
          <w:color w:val="55308D"/>
        </w:rPr>
      </w:pPr>
      <w:r>
        <w:rPr>
          <w:rFonts w:eastAsia="Arial" w:cs="Arial" w:ascii="Arial" w:hAnsi="Arial"/>
          <w:color w:val="55308D"/>
          <w:sz w:val="28"/>
          <w:szCs w:val="28"/>
          <w:lang w:val="en-US"/>
        </w:rPr>
        <w:t>10</w:t>
      </w:r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3. Get all the faculty members whose qualification is “Ph.D”.</w:t>
      </w:r>
    </w:p>
    <w:p>
      <w:pPr>
        <w:pStyle w:val="Normal"/>
        <w:spacing w:lineRule="exact" w:line="322"/>
        <w:ind w:left="360" w:hanging="360"/>
        <w:jc w:val="both"/>
        <w:rPr>
          <w:color w:val="55308D"/>
        </w:rPr>
      </w:pPr>
      <w:r>
        <w:rPr>
          <w:rFonts w:eastAsia="Arial" w:cs="Arial" w:ascii="Arial" w:hAnsi="Arial"/>
          <w:color w:val="55308D"/>
          <w:sz w:val="28"/>
          <w:szCs w:val="28"/>
          <w:lang w:val="en-US"/>
        </w:rPr>
        <w:t>&gt; db.faculty.find({"qualification":"Ph.D"});</w:t>
      </w:r>
    </w:p>
    <w:p>
      <w:pPr>
        <w:pStyle w:val="Normal"/>
        <w:spacing w:lineRule="exact" w:line="322"/>
        <w:ind w:left="360" w:hanging="360"/>
        <w:jc w:val="both"/>
        <w:rPr>
          <w:color w:val="55308D"/>
        </w:rPr>
      </w:pPr>
      <w:r>
        <w:rPr>
          <w:rFonts w:eastAsia="Arial" w:cs="Arial" w:ascii="Arial" w:hAnsi="Arial"/>
          <w:color w:val="55308D"/>
          <w:sz w:val="28"/>
          <w:szCs w:val="28"/>
          <w:lang w:val="en-US"/>
        </w:rPr>
        <w:t>{ "_id" : ObjectId("6239dab63d629285d40f3118"), "name" : "Manoj", "age" : 38, "gender" : "M", "exp" : 12, "subjects" : [ "JAVA", "DBMS" ], "type" : "Full Time", "qualification" : "Ph.D" }</w:t>
      </w:r>
    </w:p>
    <w:p>
      <w:pPr>
        <w:pStyle w:val="Normal"/>
        <w:spacing w:lineRule="exact" w:line="322"/>
        <w:ind w:left="360" w:hanging="360"/>
        <w:jc w:val="both"/>
        <w:rPr>
          <w:color w:val="55308D"/>
        </w:rPr>
      </w:pPr>
      <w:r>
        <w:rPr>
          <w:rFonts w:eastAsia="Arial" w:cs="Arial" w:ascii="Arial" w:hAnsi="Arial"/>
          <w:color w:val="55308D"/>
          <w:sz w:val="28"/>
          <w:szCs w:val="28"/>
          <w:lang w:val="en-US"/>
        </w:rPr>
        <w:t>{ "_id" : ObjectId("6239dab63d629285d40f311a"), "name" : "Suresh", "age" : 40, "gender" : "M", "exp" : 9, "subjects" : [ "JAVA", "DBMS", "NETWORKING" ], "type" : "Full Time", "qualification" : "Ph.D" }</w:t>
      </w:r>
    </w:p>
    <w:p>
      <w:pPr>
        <w:pStyle w:val="Normal"/>
        <w:spacing w:lineRule="exact" w:line="322"/>
        <w:ind w:left="360" w:hanging="360"/>
        <w:jc w:val="both"/>
        <w:rPr>
          <w:color w:val="55308D"/>
        </w:rPr>
      </w:pPr>
      <w:r>
        <w:rPr>
          <w:rFonts w:eastAsia="Arial" w:cs="Arial" w:ascii="Arial" w:hAnsi="Arial"/>
          <w:color w:val="55308D"/>
          <w:sz w:val="28"/>
          <w:szCs w:val="28"/>
          <w:lang w:val="en-US"/>
        </w:rPr>
        <w:t>{ "_id" : ObjectId("6239dab63d629285d40f311c"), "name" : "Mani", "age" : 38, "gender" : "F", "exp" : 10, "subjects" : [ "JAVA", "DBMS", "OS" ], "type" : "Part Time", "qualification" : "Ph.D" }</w:t>
      </w:r>
    </w:p>
    <w:p>
      <w:pPr>
        <w:pStyle w:val="Normal"/>
        <w:spacing w:lineRule="exact" w:line="322"/>
        <w:ind w:left="360" w:hanging="360"/>
        <w:jc w:val="both"/>
        <w:rPr>
          <w:color w:val="55308D"/>
        </w:rPr>
      </w:pPr>
      <w:r>
        <w:rPr>
          <w:rFonts w:eastAsia="Arial" w:cs="Arial" w:ascii="Arial" w:hAnsi="Arial"/>
          <w:color w:val="55308D"/>
          <w:sz w:val="28"/>
          <w:szCs w:val="28"/>
          <w:lang w:val="en-US"/>
        </w:rPr>
        <w:t>{ "_id" : ObjectId("6239dab63d629285d40f311e"), "name" : "Nagesh", "age" : 39, "gender" : "M", "exp" : 11, "subjects" : [ "JAVA", "DBMS", "NETWORKING" ], "type" : "Full Time", "qualification" : "Ph.D" }</w:t>
      </w:r>
    </w:p>
    <w:p>
      <w:pPr>
        <w:pStyle w:val="Normal"/>
        <w:spacing w:lineRule="exact" w:line="322"/>
        <w:ind w:left="360" w:hanging="360"/>
        <w:jc w:val="both"/>
        <w:rPr>
          <w:color w:val="55308D"/>
        </w:rPr>
      </w:pPr>
      <w:r>
        <w:rPr>
          <w:rFonts w:eastAsia="Arial" w:cs="Arial" w:ascii="Arial" w:hAnsi="Arial"/>
          <w:color w:val="55308D"/>
          <w:sz w:val="28"/>
          <w:szCs w:val="28"/>
          <w:lang w:val="en-US"/>
        </w:rPr>
        <w:t>{ "_id" : ObjectId("6239dab63d629285d40f311f"), "name" : "Nagesh", "age" : 35, "gender" : "M", "exp" : 9, "subjects" : [ "JAVA", ".Net", "NETWORKING" ], "type" : "Full Time", "qualification" : "Ph.D" }</w:t>
      </w:r>
    </w:p>
    <w:p>
      <w:pPr>
        <w:pStyle w:val="Normal"/>
        <w:spacing w:lineRule="exact" w:line="322"/>
        <w:ind w:left="360" w:hanging="360"/>
        <w:jc w:val="both"/>
        <w:rPr>
          <w:color w:val="55308D"/>
        </w:rPr>
      </w:pPr>
      <w:r>
        <w:rPr>
          <w:rFonts w:eastAsia="Arial" w:cs="Arial" w:ascii="Arial" w:hAnsi="Arial"/>
          <w:color w:val="55308D"/>
          <w:sz w:val="28"/>
          <w:szCs w:val="28"/>
          <w:lang w:val="en-US"/>
        </w:rPr>
        <w:t>{ "_id" : ObjectId("6239dab63d629285d40f3120"), "name" : "Latha", "age" : 40, "gender" : "F", "exp" : 13, "subjects" : [ "MATHS" ], "type" : "Full Time", "qualification" : "Ph.D" }</w:t>
      </w:r>
    </w:p>
    <w:p>
      <w:pPr>
        <w:pStyle w:val="Normal"/>
        <w:spacing w:lineRule="exact" w:line="322"/>
        <w:ind w:left="0" w:hanging="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4. Get all the faculty members whose experience is between 8 to 12 years.</w:t>
      </w:r>
    </w:p>
    <w:p>
      <w:pPr>
        <w:pStyle w:val="Normal"/>
        <w:spacing w:lineRule="exact" w:line="322"/>
        <w:ind w:left="0" w:hanging="0"/>
        <w:jc w:val="both"/>
        <w:rPr>
          <w:color w:val="55308D"/>
        </w:rPr>
      </w:pPr>
      <w:r>
        <w:rPr>
          <w:rFonts w:eastAsia="Arial" w:cs="Arial" w:ascii="Arial" w:hAnsi="Arial"/>
          <w:color w:val="55308D"/>
          <w:sz w:val="28"/>
          <w:szCs w:val="28"/>
          <w:lang w:val="en-US"/>
        </w:rPr>
        <w:t>&gt; db.faculty.find({"exp":{$gt:8,$lt:12}});</w:t>
      </w:r>
    </w:p>
    <w:p>
      <w:pPr>
        <w:pStyle w:val="Normal"/>
        <w:spacing w:lineRule="exact" w:line="322"/>
        <w:ind w:left="0" w:hanging="0"/>
        <w:jc w:val="both"/>
        <w:rPr>
          <w:rFonts w:ascii="Arial" w:hAnsi="Arial" w:eastAsia="Arial" w:cs="Arial"/>
          <w:sz w:val="28"/>
          <w:szCs w:val="28"/>
          <w:lang w:val="en-US"/>
        </w:rPr>
      </w:pPr>
      <w:r>
        <w:rPr>
          <w:color w:val="55308D"/>
        </w:rPr>
      </w:r>
    </w:p>
    <w:p>
      <w:pPr>
        <w:pStyle w:val="Normal"/>
        <w:spacing w:lineRule="exact" w:line="322"/>
        <w:ind w:left="0" w:hanging="0"/>
        <w:jc w:val="both"/>
        <w:rPr>
          <w:rFonts w:ascii="Arial" w:hAnsi="Arial" w:eastAsia="Arial" w:cs="Arial"/>
          <w:sz w:val="28"/>
          <w:szCs w:val="28"/>
          <w:lang w:val="en-US"/>
        </w:rPr>
      </w:pPr>
      <w:r>
        <w:rPr>
          <w:color w:val="55308D"/>
        </w:rPr>
      </w:r>
    </w:p>
    <w:p>
      <w:pPr>
        <w:pStyle w:val="Normal"/>
        <w:spacing w:lineRule="exact" w:line="322"/>
        <w:ind w:left="0" w:hanging="0"/>
        <w:jc w:val="both"/>
        <w:rPr>
          <w:color w:val="55308D"/>
        </w:rPr>
      </w:pPr>
      <w:r>
        <w:rPr>
          <w:rFonts w:eastAsia="Arial" w:cs="Arial" w:ascii="Arial" w:hAnsi="Arial"/>
          <w:color w:val="55308D"/>
          <w:sz w:val="28"/>
          <w:szCs w:val="28"/>
          <w:lang w:val="en-US"/>
        </w:rPr>
        <w:t>{ "_id" : ObjectId("6239dab63d629285d40f3117"), "name" : "Krish", "age" : 35, "gender" : "M", "exp" : 10, "subjects" : [ "DS", "C", "OS" ], "type" : "Full Time", "qualification" : "M.Tech" }</w:t>
      </w:r>
    </w:p>
    <w:p>
      <w:pPr>
        <w:pStyle w:val="Normal"/>
        <w:spacing w:lineRule="exact" w:line="322"/>
        <w:ind w:left="0" w:hanging="0"/>
        <w:jc w:val="both"/>
        <w:rPr>
          <w:color w:val="55308D"/>
        </w:rPr>
      </w:pPr>
      <w:r>
        <w:rPr>
          <w:rFonts w:eastAsia="Arial" w:cs="Arial" w:ascii="Arial" w:hAnsi="Arial"/>
          <w:color w:val="55308D"/>
          <w:sz w:val="28"/>
          <w:szCs w:val="28"/>
          <w:lang w:val="en-US"/>
        </w:rPr>
        <w:t>{ "_id" : ObjectId("6239dab63d629285d40f311a"), "name" : "Suresh", "age" : 40, "gender" : "M", "exp" : 9, "subjects" : [ "JAVA", "DBMS", "NETWORKING" ], "type" : "Full Time", "qualification" : "Ph.D" }</w:t>
      </w:r>
    </w:p>
    <w:p>
      <w:pPr>
        <w:pStyle w:val="Normal"/>
        <w:spacing w:lineRule="exact" w:line="322"/>
        <w:ind w:left="0" w:hanging="0"/>
        <w:jc w:val="both"/>
        <w:rPr>
          <w:color w:val="55308D"/>
        </w:rPr>
      </w:pPr>
      <w:r>
        <w:rPr>
          <w:rFonts w:eastAsia="Arial" w:cs="Arial" w:ascii="Arial" w:hAnsi="Arial"/>
          <w:color w:val="55308D"/>
          <w:sz w:val="28"/>
          <w:szCs w:val="28"/>
          <w:lang w:val="en-US"/>
        </w:rPr>
        <w:t>{ "_id" : ObjectId("6239dab63d629285d40f311c"), "name" : "Mani", "age" : 38, "gender" : "F", "exp" : 10, "subjects" : [ "JAVA", "DBMS", "OS" ], "type" : "Part Time", "qualification" : "Ph.D" }</w:t>
      </w:r>
    </w:p>
    <w:p>
      <w:pPr>
        <w:pStyle w:val="Normal"/>
        <w:spacing w:lineRule="exact" w:line="322"/>
        <w:ind w:left="0" w:hanging="0"/>
        <w:jc w:val="both"/>
        <w:rPr>
          <w:color w:val="55308D"/>
        </w:rPr>
      </w:pPr>
      <w:r>
        <w:rPr>
          <w:rFonts w:eastAsia="Arial" w:cs="Arial" w:ascii="Arial" w:hAnsi="Arial"/>
          <w:color w:val="55308D"/>
          <w:sz w:val="28"/>
          <w:szCs w:val="28"/>
          <w:lang w:val="en-US"/>
        </w:rPr>
        <w:t>{ "_id" : ObjectId("6239dab63d629285d40f311e"), "name" : "Nagesh", "age" : 39, "gender" : "M", "exp" : 11, "subjects" : [ "JAVA", "DBMS", "NETWORKING" ], "type" : "Full Time", "qualification" : "Ph.D" }</w:t>
      </w:r>
    </w:p>
    <w:p>
      <w:pPr>
        <w:pStyle w:val="Normal"/>
        <w:spacing w:lineRule="exact" w:line="322"/>
        <w:ind w:left="0" w:hanging="0"/>
        <w:jc w:val="both"/>
        <w:rPr>
          <w:color w:val="55308D"/>
        </w:rPr>
      </w:pPr>
      <w:r>
        <w:rPr>
          <w:rFonts w:eastAsia="Arial" w:cs="Arial" w:ascii="Arial" w:hAnsi="Arial"/>
          <w:color w:val="55308D"/>
          <w:sz w:val="28"/>
          <w:szCs w:val="28"/>
          <w:lang w:val="en-US"/>
        </w:rPr>
        <w:t>{ "_id" : ObjectId("6239dab63d629285d40f311f"), "name" : "Nagesh", "age" : 35, "gender" : "M", "exp" : 9, "subjects" : [ "JAVA", ".Net", "NETWORKING" ], "type" : "Full Time", "qualification" : "Ph.D" }</w:t>
      </w:r>
    </w:p>
    <w:p>
      <w:pPr>
        <w:pStyle w:val="Normal"/>
        <w:spacing w:lineRule="exact" w:line="322"/>
        <w:ind w:left="360" w:hanging="360"/>
        <w:jc w:val="both"/>
        <w:rPr>
          <w:rFonts w:ascii="Arial" w:hAnsi="Arial" w:eastAsia="Arial" w:cs="Arial"/>
          <w:color w:val="55308D"/>
          <w:sz w:val="28"/>
          <w:szCs w:val="28"/>
          <w:lang w:val="en-US"/>
        </w:rPr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5. Get all the faculty members who teach “MATHS” or “NETWORKING”.</w:t>
        <w:rPrChange w:id="0" w:author="Unknown Author" w:date="2022-03-22T16:40:49Z"/>
      </w:r>
    </w:p>
    <w:p>
      <w:pPr>
        <w:pStyle w:val="Normal"/>
        <w:spacing w:lineRule="exact" w:line="322"/>
        <w:ind w:hanging="0"/>
        <w:jc w:val="both"/>
        <w:rPr>
          <w:rFonts w:ascii="Arial" w:hAnsi="Arial" w:eastAsia="Arial" w:cs="Arial"/>
          <w:color w:val="00B050"/>
          <w:sz w:val="28"/>
          <w:szCs w:val="28"/>
          <w:lang w:val="en-US"/>
          <w:del w:id="3" w:author="Unknown Author" w:date="2022-03-22T16:41:32Z"/>
        </w:rPr>
      </w:pPr>
      <w:del w:id="2" w:author="Unknown Author" w:date="2022-03-22T16:41:32Z">
        <w:r>
          <w:rPr>
            <w:rFonts w:eastAsia="Arial" w:cs="Arial" w:ascii="Arial" w:hAnsi="Arial"/>
            <w:color w:val="55308D"/>
            <w:sz w:val="28"/>
            <w:szCs w:val="28"/>
            <w:lang w:val="en-US"/>
          </w:rPr>
          <w:delText xml:space="preserve"> </w:delText>
        </w:r>
      </w:del>
    </w:p>
    <w:p>
      <w:pPr>
        <w:pStyle w:val="Normal"/>
        <w:spacing w:lineRule="exact" w:line="322"/>
        <w:ind w:hanging="0"/>
        <w:jc w:val="both"/>
        <w:rPr>
          <w:rFonts w:ascii="Arial" w:hAnsi="Arial" w:eastAsia="Arial" w:cs="Arial"/>
          <w:color w:val="00B050"/>
          <w:sz w:val="28"/>
          <w:szCs w:val="28"/>
          <w:lang w:val="en-US"/>
          <w:ins w:id="5" w:author="Unknown Author" w:date="2022-03-22T16:41:33Z"/>
        </w:rPr>
      </w:pPr>
      <w:ins w:id="4" w:author="Unknown Author" w:date="2022-03-22T16:41:33Z">
        <w:r>
          <w:rPr/>
        </w:r>
      </w:ins>
    </w:p>
    <w:p>
      <w:pPr>
        <w:pStyle w:val="Normal"/>
        <w:spacing w:lineRule="exact" w:line="322"/>
        <w:ind w:left="360" w:hanging="360"/>
        <w:jc w:val="both"/>
        <w:rPr>
          <w:rFonts w:ascii="Arial" w:hAnsi="Arial" w:eastAsia="Arial" w:cs="Arial"/>
          <w:color w:val="00B050"/>
          <w:sz w:val="28"/>
          <w:szCs w:val="28"/>
          <w:lang w:val="en-US"/>
          <w:ins w:id="7" w:author="Unknown Author" w:date="2022-03-22T16:41:33Z"/>
        </w:rPr>
      </w:pPr>
      <w:ins w:id="6" w:author="Unknown Author" w:date="2022-03-22T16:41:33Z">
        <w:r>
          <w:rPr/>
        </w:r>
      </w:ins>
    </w:p>
    <w:p>
      <w:pPr>
        <w:pStyle w:val="Normal"/>
        <w:spacing w:lineRule="exact" w:line="322"/>
        <w:ind w:left="360" w:hanging="360"/>
        <w:jc w:val="both"/>
        <w:rPr/>
      </w:pPr>
      <w:ins w:id="8" w:author="Unknown Author" w:date="2022-03-22T16:41:33Z">
        <w:r>
          <w:rPr>
            <w:rFonts w:eastAsia="Arial" w:cs="Arial" w:ascii="Arial" w:hAnsi="Arial"/>
            <w:color w:val="00B050"/>
            <w:sz w:val="28"/>
            <w:szCs w:val="28"/>
            <w:lang w:val="en-US"/>
          </w:rPr>
          <w:t>&gt;</w:t>
        </w:r>
      </w:ins>
      <w:ins w:id="9" w:author="Unknown Author" w:date="2022-03-22T16:41:33Z">
        <w:r>
          <w:rPr>
            <w:rFonts w:eastAsia="Arial" w:cs="Arial" w:ascii="Arial" w:hAnsi="Arial"/>
            <w:color w:val="55308D"/>
            <w:sz w:val="28"/>
            <w:szCs w:val="28"/>
            <w:lang w:val="en-US"/>
          </w:rPr>
          <w:t>db.faculty.find({$or:[{"subjects":"MATHS"},{"subjects":"NETWORKING"}]});</w:t>
        </w:r>
      </w:ins>
    </w:p>
    <w:p>
      <w:pPr>
        <w:pStyle w:val="Normal"/>
        <w:spacing w:lineRule="exact" w:line="322"/>
        <w:ind w:left="360" w:hanging="360"/>
        <w:jc w:val="both"/>
        <w:rPr>
          <w:rFonts w:ascii="Arial" w:hAnsi="Arial" w:eastAsia="Arial" w:cs="Arial"/>
          <w:color w:val="00B050"/>
          <w:sz w:val="28"/>
          <w:szCs w:val="28"/>
          <w:lang w:val="en-US"/>
          <w:ins w:id="12" w:author="Unknown Author" w:date="2022-03-22T16:41:33Z"/>
        </w:rPr>
      </w:pPr>
      <w:ins w:id="11" w:author="Unknown Author" w:date="2022-03-22T16:41:33Z">
        <w:r>
          <w:rPr/>
        </w:r>
      </w:ins>
    </w:p>
    <w:p>
      <w:pPr>
        <w:pStyle w:val="Normal"/>
        <w:spacing w:lineRule="exact" w:line="322"/>
        <w:ind w:left="360" w:hanging="360"/>
        <w:jc w:val="both"/>
        <w:rPr>
          <w:rFonts w:ascii="Arial" w:hAnsi="Arial" w:eastAsia="Arial" w:cs="Arial"/>
          <w:sz w:val="28"/>
          <w:szCs w:val="28"/>
          <w:lang w:val="en-US"/>
          <w:ins w:id="14" w:author="Unknown Author" w:date="2022-03-22T16:41:33Z"/>
        </w:rPr>
      </w:pPr>
      <w:ins w:id="13" w:author="Unknown Author" w:date="2022-03-22T16:41:33Z">
        <w:r>
          <w:rPr>
            <w:color w:val="55308D"/>
          </w:rPr>
        </w:r>
      </w:ins>
    </w:p>
    <w:p>
      <w:pPr>
        <w:pStyle w:val="Normal"/>
        <w:spacing w:lineRule="exact" w:line="322"/>
        <w:ind w:left="360" w:hanging="360"/>
        <w:jc w:val="both"/>
        <w:rPr/>
      </w:pPr>
      <w:ins w:id="15" w:author="Unknown Author" w:date="2022-03-22T16:41:33Z">
        <w:r>
          <w:rPr>
            <w:rFonts w:eastAsia="Arial" w:cs="Arial" w:ascii="Arial" w:hAnsi="Arial"/>
            <w:color w:val="00B050"/>
            <w:sz w:val="28"/>
            <w:szCs w:val="28"/>
            <w:lang w:val="en-US"/>
          </w:rPr>
          <w:t>{ "_id" : ObjectId("6239dab63d629285d40f311a"), "name" : "Suresh", "age" : 40, "gender" : "M", "exp" : 9, "subjects" : [ "JAVA", "DBMS", "NETWORKING" ], "type" : "Full Time", "qualification" : "Ph.D" }</w:t>
        </w:r>
      </w:ins>
    </w:p>
    <w:p>
      <w:pPr>
        <w:pStyle w:val="Normal"/>
        <w:spacing w:lineRule="exact" w:line="322"/>
        <w:ind w:left="360" w:hanging="360"/>
        <w:jc w:val="both"/>
        <w:rPr/>
      </w:pPr>
      <w:ins w:id="17" w:author="Unknown Author" w:date="2022-03-22T16:41:33Z">
        <w:r>
          <w:rPr>
            <w:rFonts w:eastAsia="Arial" w:cs="Arial" w:ascii="Arial" w:hAnsi="Arial"/>
            <w:color w:val="00B050"/>
            <w:sz w:val="28"/>
            <w:szCs w:val="28"/>
            <w:lang w:val="en-US"/>
          </w:rPr>
          <w:t>{ "_id" : ObjectId("6239dab63d629285d40f311d"), "name" : "Sivani", "age" : 32, "gender" : "F", "exp" : 8, "subjects" : [ "C", "CPP", "MATHS" ], "type" : "Part Time", "qualification" : "M.Tech" }</w:t>
        </w:r>
      </w:ins>
    </w:p>
    <w:p>
      <w:pPr>
        <w:pStyle w:val="Normal"/>
        <w:spacing w:lineRule="exact" w:line="322"/>
        <w:ind w:left="360" w:hanging="360"/>
        <w:jc w:val="both"/>
        <w:rPr/>
      </w:pPr>
      <w:ins w:id="19" w:author="Unknown Author" w:date="2022-03-22T16:41:33Z">
        <w:r>
          <w:rPr>
            <w:rFonts w:eastAsia="Arial" w:cs="Arial" w:ascii="Arial" w:hAnsi="Arial"/>
            <w:color w:val="00B050"/>
            <w:sz w:val="28"/>
            <w:szCs w:val="28"/>
            <w:lang w:val="en-US"/>
          </w:rPr>
          <w:t>{ "_id" : ObjectId("6239dab63d629285d40f311e"), "name" : "Nagesh", "age" : 39, "gender" : "M", "exp" : 11, "subjects" : [ "JAVA", "DBMS", "NETWORKING" ], "type" : "Full Time", "qualification" : "Ph.D" }</w:t>
        </w:r>
      </w:ins>
    </w:p>
    <w:p>
      <w:pPr>
        <w:pStyle w:val="Normal"/>
        <w:spacing w:lineRule="exact" w:line="322"/>
        <w:ind w:left="360" w:hanging="360"/>
        <w:jc w:val="both"/>
        <w:rPr/>
      </w:pPr>
      <w:ins w:id="21" w:author="Unknown Author" w:date="2022-03-22T16:41:33Z">
        <w:r>
          <w:rPr>
            <w:rFonts w:eastAsia="Arial" w:cs="Arial" w:ascii="Arial" w:hAnsi="Arial"/>
            <w:color w:val="00B050"/>
            <w:sz w:val="28"/>
            <w:szCs w:val="28"/>
            <w:lang w:val="en-US"/>
          </w:rPr>
          <w:t>{ "_id" : ObjectId("6239dab63d629285d40f311f"), "name" : "Nagesh", "age" : 35, "gender" : "M", "exp" : 9, "subjects" : [ "JAVA", ".Net", "NETWORKING" ], "type" : "Full Time", "qualification" : "Ph.D" }</w:t>
        </w:r>
      </w:ins>
    </w:p>
    <w:p>
      <w:pPr>
        <w:pStyle w:val="Normal"/>
        <w:spacing w:lineRule="exact" w:line="322"/>
        <w:ind w:left="360" w:hanging="360"/>
        <w:jc w:val="both"/>
        <w:rPr/>
      </w:pPr>
      <w:ins w:id="23" w:author="Unknown Author" w:date="2022-03-22T16:41:33Z">
        <w:r>
          <w:rPr>
            <w:rFonts w:eastAsia="Arial" w:cs="Arial" w:ascii="Arial" w:hAnsi="Arial"/>
            <w:color w:val="00B050"/>
            <w:sz w:val="28"/>
            <w:szCs w:val="28"/>
            <w:lang w:val="en-US"/>
          </w:rPr>
          <w:t>{ "_id" : ObjectId("6239dab63d629285d40f3120"), "name" : "Latha", "age" : 40, "gender" : "F", "exp" : 13, "subjects" : [ "MATHS" ], "type" : "Full Time", "qualification" : "Ph.D" }</w:t>
        </w:r>
      </w:ins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6. Get all the faculty members who teach “MATHS” and whose age is more than 30 years and qualification must be “Ph.D”.</w:t>
      </w:r>
    </w:p>
    <w:p>
      <w:pPr>
        <w:pStyle w:val="Normal"/>
        <w:spacing w:lineRule="exact" w:line="322"/>
        <w:ind w:left="360" w:hanging="360"/>
        <w:jc w:val="both"/>
        <w:rPr/>
      </w:pPr>
      <w:ins w:id="25" w:author="Unknown Author" w:date="2022-03-22T16:52:11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&gt; db.faculty.find({$and:[{"subjects":"MATHS"},{"qualification":"Ph.D"},{"age":{$gt:30}}]});</w:t>
        </w:r>
      </w:ins>
    </w:p>
    <w:p>
      <w:pPr>
        <w:pStyle w:val="Normal"/>
        <w:spacing w:lineRule="exact" w:line="322"/>
        <w:ind w:left="360" w:hanging="360"/>
        <w:jc w:val="both"/>
        <w:rPr>
          <w:rFonts w:ascii="Arial" w:hAnsi="Arial" w:eastAsia="Arial" w:cs="Arial"/>
          <w:color w:val="222222"/>
          <w:sz w:val="28"/>
          <w:szCs w:val="28"/>
          <w:lang w:val="en-US"/>
          <w:ins w:id="28" w:author="Unknown Author" w:date="2022-03-22T16:52:11Z"/>
        </w:rPr>
      </w:pPr>
      <w:ins w:id="27" w:author="Unknown Author" w:date="2022-03-22T16:52:11Z">
        <w:r>
          <w:rPr/>
        </w:r>
      </w:ins>
    </w:p>
    <w:p>
      <w:pPr>
        <w:pStyle w:val="Normal"/>
        <w:spacing w:lineRule="exact" w:line="322"/>
        <w:ind w:left="360" w:hanging="360"/>
        <w:jc w:val="both"/>
        <w:rPr/>
      </w:pPr>
      <w:ins w:id="29" w:author="Unknown Author" w:date="2022-03-22T16:52:11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{ "_id" : ObjectId("6239dab63d629285d40f3120"), "name" : "Latha", "age" : 40, "gender" : "F", "exp" : 13, "subjects" : [ "MATHS" ], "type" : "Full Time", "qualification" : "Ph.D" }</w:t>
        </w:r>
      </w:ins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7. Get all the faculty members who are working part-time or who teach “JAVA”.</w:t>
      </w:r>
    </w:p>
    <w:p>
      <w:pPr>
        <w:pStyle w:val="Normal"/>
        <w:spacing w:lineRule="exact" w:line="322"/>
        <w:ind w:left="360" w:hanging="360"/>
        <w:jc w:val="both"/>
        <w:rPr/>
      </w:pPr>
      <w:ins w:id="31" w:author="Unknown Author" w:date="2022-03-22T16:55:13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&gt; db.faculty.find({$or:[{"subjects":"JAVA"},{"type":"part-time"}]});</w:t>
        </w:r>
      </w:ins>
    </w:p>
    <w:p>
      <w:pPr>
        <w:pStyle w:val="Normal"/>
        <w:spacing w:lineRule="exact" w:line="322"/>
        <w:ind w:left="360" w:hanging="360"/>
        <w:jc w:val="both"/>
        <w:rPr>
          <w:rFonts w:ascii="Arial" w:hAnsi="Arial" w:eastAsia="Arial" w:cs="Arial"/>
          <w:color w:val="222222"/>
          <w:sz w:val="28"/>
          <w:szCs w:val="28"/>
          <w:lang w:val="en-US"/>
          <w:ins w:id="34" w:author="Unknown Author" w:date="2022-03-22T16:55:13Z"/>
        </w:rPr>
      </w:pPr>
      <w:ins w:id="33" w:author="Unknown Author" w:date="2022-03-22T16:55:13Z">
        <w:r>
          <w:rPr/>
        </w:r>
      </w:ins>
    </w:p>
    <w:p>
      <w:pPr>
        <w:pStyle w:val="Normal"/>
        <w:spacing w:lineRule="exact" w:line="322"/>
        <w:ind w:left="360" w:hanging="360"/>
        <w:jc w:val="both"/>
        <w:rPr/>
      </w:pPr>
      <w:ins w:id="35" w:author="Unknown Author" w:date="2022-03-22T16:55:13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{ "_id" : ObjectId("6239dab63d629285d40f3118"), "name" : "Manoj", "age" : 38, "gender" : "M", "exp" : 12, "subjects" : [ "JAVA", "DBMS" ], "type" : "Full Time", "qualification" : "Ph.D" }</w:t>
        </w:r>
      </w:ins>
    </w:p>
    <w:p>
      <w:pPr>
        <w:pStyle w:val="Normal"/>
        <w:spacing w:lineRule="exact" w:line="322"/>
        <w:ind w:left="360" w:hanging="360"/>
        <w:jc w:val="both"/>
        <w:rPr/>
      </w:pPr>
      <w:ins w:id="37" w:author="Unknown Author" w:date="2022-03-22T16:55:13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{ "_id" : ObjectId("6239dab63d629285d40f311a"), "name" : "Suresh", "age" : 40, "gender" : "M", "exp" : 9, "subjects" : [ "JAVA", "DBMS", "NETWORKING" ], "type" : "Full Time", "qualification" : "Ph.D" }</w:t>
        </w:r>
      </w:ins>
    </w:p>
    <w:p>
      <w:pPr>
        <w:pStyle w:val="Normal"/>
        <w:spacing w:lineRule="exact" w:line="322"/>
        <w:ind w:left="360" w:hanging="360"/>
        <w:jc w:val="both"/>
        <w:rPr/>
      </w:pPr>
      <w:ins w:id="39" w:author="Unknown Author" w:date="2022-03-22T16:55:13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{ "_id" : ObjectId("6239dab63d629285d40f311c"), "name" : "Mani", "age" : 38, "gender" : "F", "exp" : 10, "subjects" : [ "JAVA", "DBMS", "OS" ], "type" : "Part Time", "qualification" : "Ph.D" }</w:t>
        </w:r>
      </w:ins>
    </w:p>
    <w:p>
      <w:pPr>
        <w:pStyle w:val="Normal"/>
        <w:spacing w:lineRule="exact" w:line="322"/>
        <w:ind w:left="360" w:hanging="360"/>
        <w:jc w:val="both"/>
        <w:rPr/>
      </w:pPr>
      <w:ins w:id="41" w:author="Unknown Author" w:date="2022-03-22T16:55:13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{ "_id" : ObjectId("6239dab63d629285d40f311e"), "name" : "Nagesh", "age" : 39, "gender" : "M", "exp" : 11, "subjects" : [ "JAVA", "DBMS", "NETWORKING" ], "type" : "Full Time", "qualification" : "Ph.D" }</w:t>
        </w:r>
      </w:ins>
    </w:p>
    <w:p>
      <w:pPr>
        <w:pStyle w:val="Normal"/>
        <w:spacing w:lineRule="exact" w:line="322"/>
        <w:ind w:left="360" w:hanging="360"/>
        <w:jc w:val="both"/>
        <w:rPr/>
      </w:pPr>
      <w:ins w:id="43" w:author="Unknown Author" w:date="2022-03-22T16:55:13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{ "_id" : ObjectId("6239dab63d629285d40f311f"), "name" : "Nagesh", "age" : 35, "gender" : "M", "exp" : 9, "subjects" : [ "JAVA", ".Net", "NETWORKING" ], "type" : "Full Time", "qualification" : "Ph.D" }</w:t>
        </w:r>
      </w:ins>
    </w:p>
    <w:p>
      <w:pPr>
        <w:pStyle w:val="Normal"/>
        <w:spacing w:lineRule="exact" w:line="322"/>
        <w:ind w:left="360" w:hanging="360"/>
        <w:jc w:val="both"/>
        <w:rPr/>
      </w:pPr>
      <w:ins w:id="45" w:author="Unknown Author" w:date="2022-03-22T16:55:13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 xml:space="preserve">&gt; </w:t>
        </w:r>
      </w:ins>
    </w:p>
    <w:p>
      <w:pPr>
        <w:pStyle w:val="Normal"/>
        <w:spacing w:lineRule="exact" w:line="322"/>
        <w:ind w:left="360" w:hanging="360"/>
        <w:jc w:val="both"/>
        <w:rPr>
          <w:rFonts w:ascii="Arial" w:hAnsi="Arial" w:eastAsia="Arial" w:cs="Arial"/>
          <w:color w:val="222222"/>
          <w:sz w:val="28"/>
          <w:szCs w:val="28"/>
          <w:lang w:val="en-US"/>
          <w:ins w:id="48" w:author="Unknown Author" w:date="2022-03-22T16:55:10Z"/>
        </w:rPr>
      </w:pPr>
      <w:ins w:id="47" w:author="Unknown Author" w:date="2022-03-22T16:55:10Z">
        <w:r>
          <w:rPr/>
        </w:r>
      </w:ins>
    </w:p>
    <w:p>
      <w:pPr>
        <w:pStyle w:val="Normal"/>
        <w:spacing w:lineRule="exact" w:line="322"/>
        <w:ind w:left="360" w:hanging="360"/>
        <w:jc w:val="both"/>
        <w:rPr>
          <w:rFonts w:ascii="Arial" w:hAnsi="Arial" w:eastAsia="Arial" w:cs="Arial"/>
          <w:color w:val="222222"/>
          <w:sz w:val="28"/>
          <w:szCs w:val="28"/>
          <w:lang w:val="en-US"/>
          <w:ins w:id="50" w:author="Unknown Author" w:date="2022-03-22T16:55:10Z"/>
        </w:rPr>
      </w:pPr>
      <w:ins w:id="49" w:author="Unknown Author" w:date="2022-03-22T16:55:10Z">
        <w:r>
          <w:rPr/>
        </w:r>
      </w:ins>
    </w:p>
    <w:p>
      <w:pPr>
        <w:pStyle w:val="Normal"/>
        <w:spacing w:lineRule="exact" w:line="322"/>
        <w:ind w:left="360" w:hanging="360"/>
        <w:jc w:val="both"/>
        <w:rPr>
          <w:rFonts w:ascii="Arial" w:hAnsi="Arial" w:eastAsia="Arial" w:cs="Arial"/>
          <w:color w:val="222222"/>
          <w:sz w:val="28"/>
          <w:szCs w:val="28"/>
          <w:lang w:val="en-US"/>
        </w:rPr>
      </w:pPr>
      <w:r>
        <w:rPr/>
      </w:r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8. Add the following new faculty members:</w:t>
      </w:r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 xml:space="preserve"> </w:t>
      </w:r>
      <w:r>
        <w:rPr>
          <w:rFonts w:eastAsia="Arial" w:cs="Arial" w:ascii="Arial" w:hAnsi="Arial"/>
          <w:color w:val="222222"/>
          <w:sz w:val="28"/>
          <w:szCs w:val="28"/>
          <w:lang w:val="en-US"/>
        </w:rPr>
        <w:t>{ "name":"Suresh Babu", "age":55, "gender":"M", "exp":25, subjects:      ["MATHS","DE"], "type":"Full Time", "qualification":"Ph.D"}</w:t>
      </w:r>
      <w:r>
        <w:rPr>
          <w:rFonts w:eastAsia="Arial" w:cs="Arial" w:ascii="Arial" w:hAnsi="Arial"/>
          <w:color w:val="00B050"/>
          <w:sz w:val="28"/>
          <w:szCs w:val="28"/>
          <w:lang w:val="en-US"/>
        </w:rPr>
        <w:t xml:space="preserve"> </w:t>
      </w:r>
    </w:p>
    <w:p>
      <w:pPr>
        <w:pStyle w:val="Normal"/>
        <w:spacing w:lineRule="exact" w:line="322"/>
        <w:ind w:left="360" w:hanging="360"/>
        <w:jc w:val="both"/>
        <w:rPr>
          <w:rFonts w:ascii="Arial" w:hAnsi="Arial" w:eastAsia="Arial" w:cs="Arial"/>
          <w:color w:val="00B050"/>
          <w:sz w:val="28"/>
          <w:szCs w:val="28"/>
          <w:lang w:val="en-US"/>
          <w:ins w:id="53" w:author="Unknown Author" w:date="2022-03-22T16:58:31Z"/>
        </w:rPr>
      </w:pPr>
      <w:ins w:id="52" w:author="Unknown Author" w:date="2022-03-22T16:58:31Z">
        <w:r>
          <w:rPr/>
        </w:r>
      </w:ins>
    </w:p>
    <w:p>
      <w:pPr>
        <w:pStyle w:val="Normal"/>
        <w:spacing w:lineRule="exact" w:line="322"/>
        <w:ind w:left="360" w:hanging="360"/>
        <w:jc w:val="both"/>
        <w:rPr/>
      </w:pPr>
      <w:ins w:id="54" w:author="Unknown Author" w:date="2022-03-22T16:58:31Z">
        <w:r>
          <w:rPr>
            <w:rFonts w:eastAsia="Arial" w:cs="Arial" w:ascii="Arial" w:hAnsi="Arial"/>
            <w:color w:val="00B050"/>
            <w:sz w:val="28"/>
            <w:szCs w:val="28"/>
            <w:lang w:val="en-US"/>
          </w:rPr>
          <w:t>&gt; db.faculty.insert({"name":"Suresh Babu", "age":55, "gender":"M", "exp":25, subjects: ["MATHS","DE"], "type":"Full Time", "qualification":"Ph.D"});</w:t>
        </w:r>
      </w:ins>
    </w:p>
    <w:p>
      <w:pPr>
        <w:pStyle w:val="Normal"/>
        <w:spacing w:lineRule="exact" w:line="322"/>
        <w:ind w:left="360" w:hanging="360"/>
        <w:jc w:val="both"/>
        <w:rPr>
          <w:rFonts w:ascii="Arial" w:hAnsi="Arial" w:eastAsia="Arial" w:cs="Arial"/>
          <w:color w:val="00B050"/>
          <w:sz w:val="28"/>
          <w:szCs w:val="28"/>
          <w:lang w:val="en-US"/>
          <w:ins w:id="55" w:author="Unknown Author" w:date="2022-03-22T16:58:46Z"/>
        </w:rPr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9. Update the data of all faculty members by incrementing their age and exp by one year.</w:t>
      </w:r>
    </w:p>
    <w:p>
      <w:pPr>
        <w:pStyle w:val="Normal"/>
        <w:spacing w:lineRule="exact" w:line="322"/>
        <w:ind w:left="360" w:hanging="360"/>
        <w:jc w:val="both"/>
        <w:rPr/>
      </w:pPr>
      <w:ins w:id="56" w:author="Unknown Author" w:date="2022-03-22T17:14:27Z">
        <w:r>
          <w:rPr>
            <w:rFonts w:eastAsia="Arial" w:cs="Arial" w:ascii="Arial" w:hAnsi="Arial"/>
            <w:color w:val="00B050"/>
            <w:sz w:val="28"/>
            <w:szCs w:val="28"/>
            <w:lang w:val="en-US"/>
          </w:rPr>
          <w:t>db.faculty.updateMany({},{$inc:{"age":1 ,"exp":1}});</w:t>
        </w:r>
      </w:ins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10. Update the faculty “Sivani” with the following data: update qualification to   “Ph.D” and type to “Full Time”.</w:t>
      </w:r>
    </w:p>
    <w:p>
      <w:pPr>
        <w:pStyle w:val="Normal"/>
        <w:spacing w:lineRule="exact" w:line="322"/>
        <w:ind w:left="360" w:hanging="360"/>
        <w:jc w:val="both"/>
        <w:rPr>
          <w:rFonts w:ascii="Arial" w:hAnsi="Arial" w:eastAsia="Arial" w:cs="Arial"/>
          <w:color w:val="222222"/>
          <w:sz w:val="28"/>
          <w:szCs w:val="28"/>
          <w:lang w:val="en-US"/>
          <w:ins w:id="59" w:author="Unknown Author" w:date="2022-03-22T17:16:50Z"/>
        </w:rPr>
      </w:pPr>
      <w:ins w:id="58" w:author="Unknown Author" w:date="2022-03-22T17:16:50Z">
        <w:r>
          <w:rPr/>
        </w:r>
      </w:ins>
    </w:p>
    <w:p>
      <w:pPr>
        <w:pStyle w:val="Normal"/>
        <w:spacing w:lineRule="exact" w:line="322"/>
        <w:ind w:left="360" w:hanging="360"/>
        <w:jc w:val="both"/>
        <w:rPr/>
      </w:pPr>
      <w:ins w:id="60" w:author="Unknown Author" w:date="2022-03-22T17:16:50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&gt; db.faculty.updateMany({"name":"Sivani"},{$set:{"qualification":"Ph.D" ,"type":"Full Time"}});</w:t>
        </w:r>
      </w:ins>
    </w:p>
    <w:p>
      <w:pPr>
        <w:pStyle w:val="Normal"/>
        <w:spacing w:lineRule="exact" w:line="322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11. Update all faculty members who are teaching “MATHS” such that they should now also teach “PSK”.</w:t>
      </w:r>
    </w:p>
    <w:p>
      <w:pPr>
        <w:pStyle w:val="Normal"/>
        <w:spacing w:lineRule="exact" w:line="322"/>
        <w:jc w:val="both"/>
        <w:rPr/>
      </w:pPr>
      <w:ins w:id="62" w:author="Unknown Author" w:date="2022-03-22T17:22:15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db.faculty.updateMany({"subjects":"MATHS"},{</w:t>
        </w:r>
      </w:ins>
      <w:ins w:id="63" w:author="Unknown Author" w:date="2022-03-22T17:38:20Z">
        <w:r>
          <w:rPr>
            <w:rFonts w:eastAsia="Arial" w:cs="Arial" w:ascii="Arial" w:hAnsi="Arial"/>
            <w:b w:val="false"/>
            <w:i w:val="false"/>
            <w:caps w:val="false"/>
            <w:smallCaps w:val="false"/>
            <w:color w:val="222222"/>
            <w:spacing w:val="0"/>
            <w:sz w:val="28"/>
            <w:szCs w:val="28"/>
            <w:lang w:val="en-US"/>
          </w:rPr>
          <w:t>$push: {subjects: 'PSK'}</w:t>
        </w:r>
      </w:ins>
      <w:ins w:id="64" w:author="Unknown Author" w:date="2022-03-22T17:22:15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});</w:t>
        </w:r>
      </w:ins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12. Delete all faculty members whose age is more than 55 years.</w:t>
      </w:r>
    </w:p>
    <w:p>
      <w:pPr>
        <w:pStyle w:val="Normal"/>
        <w:spacing w:lineRule="exact" w:line="322"/>
        <w:ind w:left="360" w:hanging="360"/>
        <w:jc w:val="both"/>
        <w:rPr/>
      </w:pPr>
      <w:ins w:id="66" w:author="Unknown Author" w:date="2022-03-22T17:29:51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&gt; db.faculty.deleteMany({"age":{$gt:55}});</w:t>
        </w:r>
      </w:ins>
    </w:p>
    <w:p>
      <w:pPr>
        <w:pStyle w:val="Normal"/>
        <w:spacing w:lineRule="exact" w:line="322"/>
        <w:ind w:left="360" w:hanging="360"/>
        <w:jc w:val="both"/>
        <w:rPr>
          <w:rFonts w:ascii="Arial" w:hAnsi="Arial" w:eastAsia="Arial" w:cs="Arial"/>
          <w:color w:val="00B050"/>
          <w:sz w:val="28"/>
          <w:szCs w:val="28"/>
          <w:lang w:val="en-US"/>
          <w:ins w:id="67" w:author="Unknown Author" w:date="2022-03-22T17:33:10Z"/>
        </w:rPr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13. Get only the name and qualification of all faculty members.</w:t>
      </w:r>
    </w:p>
    <w:p>
      <w:pPr>
        <w:pStyle w:val="Normal"/>
        <w:spacing w:lineRule="exact" w:line="322"/>
        <w:ind w:left="360" w:hanging="360"/>
        <w:jc w:val="both"/>
        <w:rPr/>
      </w:pPr>
      <w:ins w:id="68" w:author="Unknown Author" w:date="2022-03-22T17:33:10Z">
        <w:r>
          <w:rPr>
            <w:rFonts w:eastAsia="Arial" w:cs="Arial" w:ascii="Arial" w:hAnsi="Arial"/>
            <w:color w:val="00B050"/>
            <w:sz w:val="28"/>
            <w:szCs w:val="28"/>
            <w:lang w:val="en-US"/>
          </w:rPr>
          <w:t>&gt; db.faculty.find({},{"name":1,"qualifications":1,"_id":0});</w:t>
        </w:r>
      </w:ins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14. Get the name, qualification and exp of all faculty members and display the          same in ascending order of exp.</w:t>
      </w:r>
    </w:p>
    <w:p>
      <w:pPr>
        <w:pStyle w:val="Normal"/>
        <w:spacing w:lineRule="exact" w:line="322"/>
        <w:ind w:left="360" w:hanging="360"/>
        <w:jc w:val="both"/>
        <w:rPr/>
      </w:pPr>
      <w:ins w:id="70" w:author="Unknown Author" w:date="2022-03-22T17:34:42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&gt; db.faculty.find({},{"name":1,"qualifications":1,"exp":1,"_id":0}).sort({"exp":1});</w:t>
        </w:r>
      </w:ins>
    </w:p>
    <w:p>
      <w:pPr>
        <w:pStyle w:val="Normal"/>
        <w:spacing w:lineRule="exact" w:line="322"/>
        <w:ind w:left="360" w:hanging="360"/>
        <w:jc w:val="both"/>
        <w:rPr>
          <w:rFonts w:ascii="Arial" w:hAnsi="Arial" w:eastAsia="Arial" w:cs="Arial"/>
          <w:color w:val="222222"/>
          <w:sz w:val="28"/>
          <w:szCs w:val="28"/>
          <w:lang w:val="en-US"/>
          <w:ins w:id="73" w:author="Unknown Author" w:date="2022-03-22T17:34:42Z"/>
        </w:rPr>
      </w:pPr>
      <w:ins w:id="72" w:author="Unknown Author" w:date="2022-03-22T17:34:42Z">
        <w:r>
          <w:rPr/>
        </w:r>
      </w:ins>
    </w:p>
    <w:p>
      <w:pPr>
        <w:pStyle w:val="Normal"/>
        <w:spacing w:lineRule="exact" w:line="322"/>
        <w:ind w:left="360" w:hanging="360"/>
        <w:jc w:val="both"/>
        <w:rPr>
          <w:rFonts w:ascii="Arial" w:hAnsi="Arial" w:eastAsia="Arial" w:cs="Arial"/>
          <w:color w:val="222222"/>
          <w:sz w:val="28"/>
          <w:szCs w:val="28"/>
          <w:lang w:val="en-US"/>
        </w:rPr>
      </w:pPr>
      <w:r>
        <w:rPr/>
      </w:r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15. Sort the faculty details by their age (descending order) and get the details of the first five faculty members only.</w:t>
      </w:r>
    </w:p>
    <w:p>
      <w:pPr>
        <w:pStyle w:val="Normal"/>
        <w:spacing w:lineRule="exact" w:line="322"/>
        <w:ind w:left="360" w:hanging="360"/>
        <w:jc w:val="both"/>
        <w:rPr/>
      </w:pPr>
      <w:ins w:id="75" w:author="Unknown Author" w:date="2022-03-22T17:36:17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db.faculty.find().sort({age:-1}).limit(5);</w:t>
        </w:r>
      </w:ins>
    </w:p>
    <w:p>
      <w:pPr>
        <w:pStyle w:val="Normal"/>
        <w:widowControl/>
        <w:bidi w:val="0"/>
        <w:spacing w:lineRule="exact" w:line="240" w:before="0" w:after="16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trackRevision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exact" w:line="240" w:before="0" w:after="16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5279F4772A34F93637D16F023B3B5" ma:contentTypeVersion="12" ma:contentTypeDescription="Create a new document." ma:contentTypeScope="" ma:versionID="ffde5c4325b6540f30045315d4411905">
  <xsd:schema xmlns:xsd="http://www.w3.org/2001/XMLSchema" xmlns:xs="http://www.w3.org/2001/XMLSchema" xmlns:p="http://schemas.microsoft.com/office/2006/metadata/properties" xmlns:ns2="49afd065-790f-441e-8401-44c87111eb43" xmlns:ns3="6d74cda5-db49-4210-8af3-ab81dc982e16" targetNamespace="http://schemas.microsoft.com/office/2006/metadata/properties" ma:root="true" ma:fieldsID="9d246e3f6349451ddfe151db6605ddc4" ns2:_="" ns3:_="">
    <xsd:import namespace="49afd065-790f-441e-8401-44c87111eb43"/>
    <xsd:import namespace="6d74cda5-db49-4210-8af3-ab81dc982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d065-790f-441e-8401-44c87111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4cda5-db49-4210-8af3-ab81dc982e1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358048-D82F-4B59-BC82-7B22058AA60A}"/>
</file>

<file path=customXml/itemProps2.xml><?xml version="1.0" encoding="utf-8"?>
<ds:datastoreItem xmlns:ds="http://schemas.openxmlformats.org/officeDocument/2006/customXml" ds:itemID="{77E08CA0-666A-488E-B9B7-45268E7A668C}"/>
</file>

<file path=customXml/itemProps3.xml><?xml version="1.0" encoding="utf-8"?>
<ds:datastoreItem xmlns:ds="http://schemas.openxmlformats.org/officeDocument/2006/customXml" ds:itemID="{53E58CD3-DF9B-45FF-A10A-F51966D531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LibreOffice/6.4.7.2$Linux_X86_64 LibreOffice_project/40$Build-2</Application>
  <Pages>9</Pages>
  <Words>1442</Words>
  <Characters>10759</Characters>
  <CharactersWithSpaces>12356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2022-03-22T11:36:55Z</dcterms:created>
  <dc:creator>Ahmed Elmahdy</dc:creator>
  <dc:description/>
  <dc:language>en-US</dc:language>
  <cp:lastModifiedBy/>
  <dcterms:modified xsi:type="dcterms:W3CDTF">2022-03-22T17:39:59Z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0x01010083D5279F4772A34F93637D16F023B3B5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